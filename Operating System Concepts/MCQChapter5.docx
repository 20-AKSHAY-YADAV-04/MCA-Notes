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B1" w:rsidRPr="00132325" w:rsidRDefault="00132325" w:rsidP="00E201B1">
      <w:pPr>
        <w:shd w:val="clear" w:color="auto" w:fill="FFFFFF"/>
        <w:spacing w:after="225" w:line="240" w:lineRule="auto"/>
        <w:outlineLvl w:val="1"/>
        <w:rPr>
          <w:rFonts w:ascii="Open Sans" w:eastAsia="Times New Roman" w:hAnsi="Open Sans" w:cs="Open Sans"/>
          <w:b/>
          <w:bCs/>
          <w:color w:val="0C0C0C"/>
          <w:sz w:val="30"/>
          <w:szCs w:val="30"/>
        </w:rPr>
      </w:pPr>
      <w:r w:rsidRPr="00132325">
        <w:rPr>
          <w:rFonts w:ascii="Open Sans" w:eastAsia="Times New Roman" w:hAnsi="Open Sans" w:cs="Open Sans"/>
          <w:b/>
          <w:bCs/>
          <w:color w:val="0C0C0C"/>
          <w:sz w:val="30"/>
          <w:szCs w:val="30"/>
        </w:rPr>
        <w:t>Chapter 5</w:t>
      </w:r>
      <w:r w:rsidR="00E201B1" w:rsidRPr="00132325">
        <w:rPr>
          <w:rFonts w:ascii="Open Sans" w:eastAsia="Times New Roman" w:hAnsi="Open Sans" w:cs="Open Sans"/>
          <w:b/>
          <w:bCs/>
          <w:color w:val="0C0C0C"/>
          <w:sz w:val="30"/>
          <w:szCs w:val="30"/>
        </w:rPr>
        <w:t>-Multiple Choice Questions: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: Who founded the Linux Kernel?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br/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(</w:t>
      </w:r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 Bill Gates</w:t>
      </w:r>
      <w:bookmarkStart w:id="0" w:name="_GoBack"/>
      <w:bookmarkEnd w:id="0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Richard Stallman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Ben Thomas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Linus Torvalds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(d) Linus Torvalds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: When you first open the </w:t>
      </w:r>
      <w:proofErr w:type="spell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linux</w:t>
      </w:r>
      <w:proofErr w:type="spell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terminal, you are in the _______ directory of your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user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br/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(a) Root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Downloads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Home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(c) Home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3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. The first process launched by the </w:t>
      </w:r>
      <w:proofErr w:type="spell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linux</w:t>
      </w:r>
      <w:proofErr w:type="spell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kernel is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init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process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boot process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Batch process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init</w:t>
      </w:r>
      <w:proofErr w:type="spellEnd"/>
      <w:proofErr w:type="gramEnd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 process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Linux is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multiuser, multitasking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multiuser, single tasking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single user, multitasking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multiuser</w:t>
      </w:r>
      <w:proofErr w:type="gramEnd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, multitasking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5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 command is used to know which directory you are in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: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chkdir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cd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pwd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lastRenderedPageBreak/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(c)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pwd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6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  _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______ command is used to know what files are in the directory you are in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fl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chkfl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list files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(a) </w:t>
      </w:r>
      <w:proofErr w:type="spellStart"/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ls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7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  _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______ command is used to go to a directory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godir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cd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mov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cddir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(b) </w:t>
      </w:r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cd</w:t>
      </w:r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8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  _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______ command is used to  create a folder or a directory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mkfolder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mkdir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mkd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mkf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(b) </w:t>
      </w:r>
      <w:proofErr w:type="spellStart"/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mkdir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9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  _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______ command is used to  remove/delete a directory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remove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rmdir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rm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removedir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(b) </w:t>
      </w:r>
      <w:proofErr w:type="spellStart"/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rmdir</w:t>
      </w:r>
      <w:proofErr w:type="spellEnd"/>
      <w:proofErr w:type="gramEnd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10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to count the total number of lines, words, and characters contained in a file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countw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wcount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lastRenderedPageBreak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countl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(d)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wc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11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_  command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is used to remove files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rem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rm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remove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erase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rm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12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with vi editor to delete a single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character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a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x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y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z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x</w:t>
      </w:r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13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to list contents of directories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tar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dir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(c)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ls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14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In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Linux OS ________ command is used to copy directory structures in and out?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cp</w:t>
      </w:r>
      <w:proofErr w:type="spellEnd"/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ip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cpio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copy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cp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cpio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15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to create Linux file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systems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mount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fdisk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lastRenderedPageBreak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mkfs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fsck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(c) </w:t>
      </w:r>
      <w:proofErr w:type="spellStart"/>
      <w:proofErr w:type="gramStart"/>
      <w:r w:rsidRPr="00E201B1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mkfs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16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to count the number of lines in a file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l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lc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count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cl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ins w:id="1" w:author="Unknown"/>
          <w:rFonts w:ascii="Open Sans" w:eastAsia="Times New Roman" w:hAnsi="Open Sans" w:cs="Open Sans"/>
          <w:color w:val="333333"/>
          <w:sz w:val="21"/>
          <w:szCs w:val="21"/>
        </w:rPr>
      </w:pPr>
      <w:ins w:id="2" w:author="Unknown">
        <w:r w:rsidRPr="00E201B1">
          <w:rPr>
            <w:rFonts w:ascii="Open Sans" w:eastAsia="Times New Roman" w:hAnsi="Open Sans" w:cs="Open Sans"/>
            <w:color w:val="333333"/>
            <w:sz w:val="21"/>
            <w:szCs w:val="21"/>
          </w:rPr>
          <w:t>View Answer</w:t>
        </w:r>
      </w:ins>
    </w:p>
    <w:p w:rsidR="00E201B1" w:rsidRPr="00E201B1" w:rsidRDefault="00E201B1" w:rsidP="00E201B1">
      <w:pPr>
        <w:shd w:val="clear" w:color="auto" w:fill="FFFFFF"/>
        <w:spacing w:line="240" w:lineRule="auto"/>
        <w:rPr>
          <w:ins w:id="3" w:author="Unknown"/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ins w:id="4" w:author="Unknown">
        <w:r w:rsidRPr="00E201B1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 xml:space="preserve">(a) </w:t>
        </w:r>
        <w:proofErr w:type="spellStart"/>
        <w:proofErr w:type="gramStart"/>
        <w:r w:rsidRPr="00E201B1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>wc</w:t>
        </w:r>
        <w:proofErr w:type="spellEnd"/>
        <w:proofErr w:type="gramEnd"/>
        <w:r w:rsidRPr="00E201B1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 xml:space="preserve"> – l </w:t>
        </w:r>
      </w:ins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17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is not a communication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command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grep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write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mesg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mail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(a) </w:t>
      </w:r>
      <w:proofErr w:type="spellStart"/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grep</w:t>
      </w:r>
      <w:proofErr w:type="spellEnd"/>
      <w:proofErr w:type="gramEnd"/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18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command is used with </w:t>
      </w: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vi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editor to save file and remain in the editing mode?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</w:t>
      </w:r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 </w:t>
      </w:r>
      <w:r>
        <w:rPr>
          <w:rFonts w:ascii="Open Sans" w:eastAsia="Times New Roman" w:hAnsi="Open Sans" w:cs="Open Sans"/>
          <w:noProof/>
          <w:color w:val="0C0C0C"/>
          <w:spacing w:val="-15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😡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JlNOPC/&#10;AgAAxAUAAA4AAAAAAAAAAAAAAAAALg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:q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:w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x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proofErr w:type="gramEnd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:w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19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with vi editor to append text at end of line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A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a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l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i</w:t>
      </w:r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</w:t>
      </w:r>
      <w:proofErr w:type="gramEnd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 A </w:t>
      </w:r>
    </w:p>
    <w:p w:rsidR="00E201B1" w:rsidRPr="00E201B1" w:rsidRDefault="00E201B1" w:rsidP="00E201B1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lastRenderedPageBreak/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20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command is used to sort the lines of data in a file in alphabetical order?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sort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srt</w:t>
      </w:r>
      <w:proofErr w:type="spell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-r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sort -r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st</w:t>
      </w:r>
      <w:proofErr w:type="spellEnd"/>
    </w:p>
    <w:p w:rsidR="00E201B1" w:rsidRPr="00E201B1" w:rsidRDefault="00E201B1" w:rsidP="00E201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color w:val="333333"/>
          <w:sz w:val="24"/>
          <w:szCs w:val="24"/>
        </w:rPr>
        <w:t>View Answer</w:t>
      </w:r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(a) </w:t>
      </w:r>
      <w:proofErr w:type="gramStart"/>
      <w:r w:rsidRPr="00E201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sort</w:t>
      </w:r>
      <w:proofErr w:type="gramEnd"/>
    </w:p>
    <w:p w:rsidR="00E201B1" w:rsidRPr="00E201B1" w:rsidRDefault="00E201B1" w:rsidP="00E201B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21</w:t>
      </w:r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E201B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sign is used to erase or kill an entire line you have typed and start you are on a new line (but not display a new prompt)?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</w:t>
      </w:r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 !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$</w:t>
      </w:r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gramStart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#</w:t>
      </w:r>
      <w:proofErr w:type="gramEnd"/>
      <w:r w:rsidRPr="00E201B1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@</w:t>
      </w:r>
    </w:p>
    <w:p w:rsidR="007E3821" w:rsidRDefault="00512D50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(d) @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22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How can you add a new user to Linux OS?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Using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useradd</w:t>
      </w:r>
      <w:proofErr w:type="spellEnd"/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Using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linuxconf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Using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adduser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All of above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(e)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(d) All of above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23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OS_________ command is used to add printing jobs to the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queue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lq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lprm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lpq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(c)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lpr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24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OS_________ command is used to remove jobs from the printing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queue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lq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lprm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lpq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lastRenderedPageBreak/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lprm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25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X-based tool is available for configuring the X Window system?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XF86Setup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xf86config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XConfigurator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above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(a) XF86Setup 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26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Os</w:t>
      </w:r>
      <w:proofErr w:type="spell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________ command is used to locate a file in a Linux system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: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Search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locate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ins w:id="5" w:author="Unknown"/>
          <w:rFonts w:ascii="Open Sans" w:eastAsia="Times New Roman" w:hAnsi="Open Sans" w:cs="Open Sans"/>
          <w:color w:val="333333"/>
          <w:sz w:val="21"/>
          <w:szCs w:val="21"/>
        </w:rPr>
      </w:pPr>
      <w:ins w:id="6" w:author="Unknown">
        <w:r w:rsidRPr="00512D50">
          <w:rPr>
            <w:rFonts w:ascii="Open Sans" w:eastAsia="Times New Roman" w:hAnsi="Open Sans" w:cs="Open Sans"/>
            <w:color w:val="333333"/>
            <w:sz w:val="21"/>
            <w:szCs w:val="21"/>
          </w:rPr>
          <w:t>View Answer</w:t>
        </w:r>
      </w:ins>
    </w:p>
    <w:p w:rsidR="00512D50" w:rsidRPr="00512D50" w:rsidRDefault="00512D50" w:rsidP="00512D50">
      <w:pPr>
        <w:shd w:val="clear" w:color="auto" w:fill="FFFFFF"/>
        <w:spacing w:line="240" w:lineRule="auto"/>
        <w:rPr>
          <w:ins w:id="7" w:author="Unknown"/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ins w:id="8" w:author="Unknown">
        <w:r w:rsidRPr="00512D50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 xml:space="preserve">(b) </w:t>
        </w:r>
        <w:proofErr w:type="gramStart"/>
        <w:r w:rsidRPr="00512D50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>locate</w:t>
        </w:r>
        <w:proofErr w:type="gramEnd"/>
      </w:ins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27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Os</w:t>
      </w:r>
      <w:proofErr w:type="spell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______ command is used to move files through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mv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move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mve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mv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28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Which of the following is not a filter command?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sort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cat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grep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cat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29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command is used to change the working directory?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chdir</w:t>
      </w:r>
      <w:proofErr w:type="spellEnd"/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chdir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changedir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cd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lastRenderedPageBreak/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(d)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cd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30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linux</w:t>
      </w:r>
      <w:proofErr w:type="spell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OS _______ command is used to count the number of files in the current directory by using pipes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|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l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|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w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|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c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|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ls</w:t>
      </w:r>
      <w:proofErr w:type="spellEnd"/>
      <w:proofErr w:type="gram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 |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wc</w:t>
      </w:r>
      <w:proofErr w:type="spell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 – l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31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 command is used to count just the number of characters in a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file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c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w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r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(d)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wc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 xml:space="preserve"> – 1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ins w:id="9" w:author="Unknown"/>
          <w:rFonts w:ascii="Open Sans" w:eastAsia="Times New Roman" w:hAnsi="Open Sans" w:cs="Open Sans"/>
          <w:color w:val="333333"/>
          <w:sz w:val="21"/>
          <w:szCs w:val="21"/>
        </w:rPr>
      </w:pPr>
      <w:ins w:id="10" w:author="Unknown">
        <w:r w:rsidRPr="00512D50">
          <w:rPr>
            <w:rFonts w:ascii="Open Sans" w:eastAsia="Times New Roman" w:hAnsi="Open Sans" w:cs="Open Sans"/>
            <w:color w:val="333333"/>
            <w:sz w:val="21"/>
            <w:szCs w:val="21"/>
          </w:rPr>
          <w:t>View Answer</w:t>
        </w:r>
      </w:ins>
    </w:p>
    <w:p w:rsidR="00512D50" w:rsidRPr="00512D50" w:rsidRDefault="00512D50" w:rsidP="00512D50">
      <w:pPr>
        <w:shd w:val="clear" w:color="auto" w:fill="FFFFFF"/>
        <w:spacing w:line="240" w:lineRule="auto"/>
        <w:rPr>
          <w:ins w:id="11" w:author="Unknown"/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ins w:id="12" w:author="Unknown">
        <w:r w:rsidRPr="00512D50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 xml:space="preserve">(a) </w:t>
        </w:r>
        <w:proofErr w:type="spellStart"/>
        <w:proofErr w:type="gramStart"/>
        <w:r w:rsidRPr="00512D50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>wc</w:t>
        </w:r>
        <w:proofErr w:type="spellEnd"/>
        <w:proofErr w:type="gramEnd"/>
        <w:r w:rsidRPr="00512D50">
          <w:rPr>
            <w:rFonts w:ascii="Open Sans" w:eastAsia="Times New Roman" w:hAnsi="Open Sans" w:cs="Open Sans"/>
            <w:b/>
            <w:bCs/>
            <w:color w:val="333333"/>
            <w:sz w:val="21"/>
            <w:szCs w:val="21"/>
          </w:rPr>
          <w:t xml:space="preserve"> – c</w:t>
        </w:r>
      </w:ins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32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use the ________ command to see the available disk space in each of the partitions in your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system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df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ds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dp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df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33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 ________ command is used to know the disk usage of a file in your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system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du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diskU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usage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ds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a</w:t>
      </w:r>
      <w:proofErr w:type="gram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) du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34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The location of some system configuration and system administrator executable files, is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: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var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proc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lastRenderedPageBreak/>
        <w:t>(c) /home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sbin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d</w:t>
      </w:r>
      <w:proofErr w:type="gram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) /</w:t>
      </w:r>
      <w:proofErr w:type="spell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sbin</w:t>
      </w:r>
      <w:proofErr w:type="spell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35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use ________ to compress files into a zip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archive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zip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unzip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compressed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compress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zip</w:t>
      </w:r>
      <w:proofErr w:type="gramEnd"/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36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use ________ to extract files from a zip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archive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uzip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uncompress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unzip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Default="00512D50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 xml:space="preserve">(c) </w:t>
      </w:r>
      <w:proofErr w:type="gramStart"/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unzip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37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The location for subdirectories for local programs and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executables</w:t>
      </w:r>
      <w:proofErr w:type="spell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for user and administrative commands, is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: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usr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tmp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/opt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mnt</w:t>
      </w:r>
      <w:proofErr w:type="spellEnd"/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a</w:t>
      </w:r>
      <w:proofErr w:type="gram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) /</w:t>
      </w:r>
      <w:proofErr w:type="spell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usr</w:t>
      </w:r>
      <w:proofErr w:type="spell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38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use _________ to show the information about the system your Linux </w:t>
      </w:r>
      <w:proofErr w:type="spell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distro</w:t>
      </w:r>
      <w:proofErr w:type="spell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is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running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name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uname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lname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uname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lastRenderedPageBreak/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39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________ command is used to query for a specific package with RPM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(a) rpm -1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rpm -d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rpm -q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rpm -a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(c)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rpm</w:t>
      </w:r>
      <w:proofErr w:type="gram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 -q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40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In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Linux OS which script is run for setting bash global defaults for all users?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etc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/.log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etc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/profile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etc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/.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bashrc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/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etc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/.profile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 (b) /</w:t>
      </w:r>
      <w:proofErr w:type="spell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etc</w:t>
      </w:r>
      <w:proofErr w:type="spellEnd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/profile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41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Which of the following is not a part of the default Red Hat Linux email system?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procmail</w:t>
      </w:r>
      <w:proofErr w:type="spellEnd"/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Pine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The MTA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The MUA</w:t>
      </w:r>
    </w:p>
    <w:p w:rsidR="00512D50" w:rsidRDefault="00512D50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(b) Pine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42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Which tool allows you to change your default X Window desktop?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switchdesk</w:t>
      </w:r>
      <w:proofErr w:type="spellEnd"/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cempre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utilinux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switchdesk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43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  _________ command is used to add a user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adduser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newuser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add_user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adduser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lastRenderedPageBreak/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44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In Linux OS use _________ command is used to add a group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newgroup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(b)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addgroup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add_group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  (b) </w:t>
      </w:r>
      <w:proofErr w:type="spellStart"/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addgroup</w:t>
      </w:r>
      <w:proofErr w:type="spellEnd"/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45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Which command can force all buffers to disk?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sync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save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(c) 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edbuff</w:t>
      </w:r>
      <w:proofErr w:type="spell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flush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(a)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sync</w:t>
      </w:r>
      <w:proofErr w:type="gramEnd"/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46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How many extended partitions can exist on one drive?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 2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4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8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1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(e) None of these</w:t>
      </w:r>
    </w:p>
    <w:p w:rsidR="00512D50" w:rsidRDefault="00512D50">
      <w:pP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(d) 1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47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  What types of installations require a special boot disk?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NFS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FTP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PCMCIA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All of the above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(e)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(d) All of the above  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48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does GNU stand for?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General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Unix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GNU’s not Unix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Greek Needed Unix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None of these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lastRenderedPageBreak/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GNU’s not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Unix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49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shell’s wild-card is used to match any number of characters including none?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@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*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[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!</w:t>
      </w:r>
      <w:proofErr w:type="spell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ijk</w:t>
      </w:r>
      <w:proofErr w:type="spellEnd"/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] 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  (c) *</w:t>
      </w:r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50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command is used with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vi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editor to move back to the beginning of a word?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 xml:space="preserve">(a) 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b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e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w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 xml:space="preserve">(b) </w:t>
      </w:r>
      <w:proofErr w:type="gramStart"/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b</w:t>
      </w:r>
      <w:proofErr w:type="gramEnd"/>
    </w:p>
    <w:p w:rsidR="00512D50" w:rsidRPr="00512D50" w:rsidRDefault="00512D50" w:rsidP="00512D50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</w:pP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Q</w:t>
      </w:r>
      <w:r w:rsidR="00AA11A1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51</w:t>
      </w:r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.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What command is used with </w:t>
      </w:r>
      <w:proofErr w:type="gramStart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>vi</w:t>
      </w:r>
      <w:proofErr w:type="gramEnd"/>
      <w:r w:rsidRPr="00512D50">
        <w:rPr>
          <w:rFonts w:ascii="Open Sans" w:eastAsia="Times New Roman" w:hAnsi="Open Sans" w:cs="Open Sans"/>
          <w:b/>
          <w:bCs/>
          <w:color w:val="0C0C0C"/>
          <w:spacing w:val="-15"/>
          <w:sz w:val="24"/>
          <w:szCs w:val="24"/>
        </w:rPr>
        <w:t xml:space="preserve"> editor to search a pattern in the forward direction?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a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) ?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(b) /</w:t>
      </w:r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(c) /</w:t>
      </w:r>
      <w:proofErr w:type="gramStart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t>/</w:t>
      </w:r>
      <w:proofErr w:type="gramEnd"/>
      <w:r w:rsidRPr="00512D50">
        <w:rPr>
          <w:rFonts w:ascii="Open Sans" w:eastAsia="Times New Roman" w:hAnsi="Open Sans" w:cs="Open Sans"/>
          <w:color w:val="0C0C0C"/>
          <w:spacing w:val="-15"/>
          <w:sz w:val="24"/>
          <w:szCs w:val="24"/>
        </w:rPr>
        <w:br/>
        <w:t>(d) ??</w:t>
      </w:r>
    </w:p>
    <w:p w:rsidR="00512D50" w:rsidRPr="00512D50" w:rsidRDefault="00512D50" w:rsidP="00512D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color w:val="333333"/>
          <w:sz w:val="21"/>
          <w:szCs w:val="21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</w:pPr>
      <w:r w:rsidRPr="00512D5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(b) /</w:t>
      </w:r>
    </w:p>
    <w:p w:rsidR="00512D50" w:rsidRDefault="00AA11A1">
      <w:r>
        <w:t>--------------------------------------------------------------------------------------------------------------------------------------</w:t>
      </w:r>
    </w:p>
    <w:p w:rsidR="00512D50" w:rsidRDefault="00512D50"/>
    <w:p w:rsidR="00512D50" w:rsidRDefault="00512D50"/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1. The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dmesg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command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Shows user login logoff attempts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Shows</w:t>
      </w:r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the syslog file for info messages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kernel log messages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Shows the daemon log messages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>2. The command “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mknod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myfifo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b 4 16”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Will create a block device if user is root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b) Will create a block device for all users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Will create a FIFO if user is not root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3. Which command is used to set terminal IO characteristic?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tty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ctty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ptty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stty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4. Which command is used to record a user login session in a file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macro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b) read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script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5. Which command is used to display the operating system name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os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unix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kernel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uname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6. Which command is used to display the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unix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version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uname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-r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uname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-n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uname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-t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kernel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lastRenderedPageBreak/>
        <w:t xml:space="preserve">Answer: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7. Which command is used to print a file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print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ptr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lpr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none of the mentioned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c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8. Using which command you find resource limits to the session?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a)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rlimit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b)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ulimit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c)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setrlimit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 xml:space="preserve">d)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getrlimit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512D50">
      <w:pPr>
        <w:shd w:val="clear" w:color="auto" w:fill="FFFFFF"/>
        <w:spacing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b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9. Which option of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ls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command used to view file </w:t>
      </w:r>
      <w:proofErr w:type="spell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inode</w:t>
      </w:r>
      <w:proofErr w:type="spell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 number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–l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b) -o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–a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–i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Answer: d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Pr="00512D50" w:rsidRDefault="00512D50" w:rsidP="00AA11A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10. Find / -name ‘*’ will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a) List all files and directories recursively starting from /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b) List a file named * in /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c) List all files in / directory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d) List all files and directories in / directory</w:t>
      </w: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512D50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512D50" w:rsidRPr="00512D50" w:rsidRDefault="00512D50" w:rsidP="00AA11A1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 xml:space="preserve">Answer: </w:t>
      </w:r>
      <w:proofErr w:type="spellStart"/>
      <w:proofErr w:type="gramStart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t>a</w:t>
      </w:r>
      <w:proofErr w:type="spellEnd"/>
      <w:proofErr w:type="gramEnd"/>
      <w:r w:rsidRPr="00512D50">
        <w:rPr>
          <w:rFonts w:ascii="Open Sans" w:eastAsia="Times New Roman" w:hAnsi="Open Sans" w:cs="Open Sans"/>
          <w:color w:val="3A3A3A"/>
          <w:sz w:val="23"/>
          <w:szCs w:val="23"/>
        </w:rPr>
        <w:br/>
        <w:t>Explanation: None.</w:t>
      </w:r>
    </w:p>
    <w:p w:rsidR="00512D50" w:rsidRDefault="00512D50"/>
    <w:sectPr w:rsidR="0051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00"/>
    <w:rsid w:val="00132325"/>
    <w:rsid w:val="004F3545"/>
    <w:rsid w:val="00512D50"/>
    <w:rsid w:val="007E3821"/>
    <w:rsid w:val="00AA11A1"/>
    <w:rsid w:val="00E201B1"/>
    <w:rsid w:val="00F8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1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1B1"/>
    <w:rPr>
      <w:b/>
      <w:bCs/>
    </w:rPr>
  </w:style>
  <w:style w:type="character" w:customStyle="1" w:styleId="collapseomatic">
    <w:name w:val="collapseomatic"/>
    <w:basedOn w:val="DefaultParagraphFont"/>
    <w:rsid w:val="00E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1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0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1B1"/>
    <w:rPr>
      <w:b/>
      <w:bCs/>
    </w:rPr>
  </w:style>
  <w:style w:type="character" w:customStyle="1" w:styleId="collapseomatic">
    <w:name w:val="collapseomatic"/>
    <w:basedOn w:val="DefaultParagraphFont"/>
    <w:rsid w:val="00E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87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87669877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2933181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7984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11701845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918445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373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6500486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20337204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349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7764684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4258100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535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4838999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292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731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52451447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6100129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7355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7730185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6690218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41394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9407003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0126114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903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99965301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6317859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515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30038360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8267766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73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23516005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2261879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04409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8308211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9135148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338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16385701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4505616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16373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3512930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0619771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7990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85433976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1878680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06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21831624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1190277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9171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93251648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8045422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437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2985820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4693205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8734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98692977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8072801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094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63467171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568519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90979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520528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5890024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576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0207928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527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55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69721503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314866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5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7464903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5486145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8266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13941847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9834362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3739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9649233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3089005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14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86737466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581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97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77602142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5488777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255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192416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425542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6089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7736452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40654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86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99081326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6270099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5040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81429944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3052344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4670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96503830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1876727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8924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556282745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8384227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816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97999510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2267960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7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4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0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0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4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62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4396259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5486878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5823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92330321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6104062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65809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766075534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3075142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99325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20890849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7372432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81512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38614045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592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4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0134575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2058037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5967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1290740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8744139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7147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88004562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1080454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840475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61141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299600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2282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373385495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779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813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40641959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3581956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3861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041975212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4854717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1941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202202909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</w:div>
          </w:divsChild>
        </w:div>
      </w:divsChild>
    </w:div>
    <w:div w:id="1805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6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9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4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4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0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743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146313940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6461278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9586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32867691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8476746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14203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19843617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7284564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7138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73238942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1040308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64130">
          <w:marLeft w:val="0"/>
          <w:marRight w:val="0"/>
          <w:marTop w:val="0"/>
          <w:marBottom w:val="36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285429676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5927820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2021-05-02T06:45:00Z</dcterms:created>
  <dcterms:modified xsi:type="dcterms:W3CDTF">2010-02-22T19:01:00Z</dcterms:modified>
</cp:coreProperties>
</file>